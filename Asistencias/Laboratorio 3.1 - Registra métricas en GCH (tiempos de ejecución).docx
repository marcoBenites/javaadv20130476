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80BED" w:rsidRPr="00E02033" w:rsidRDefault="00E02033" w:rsidP="007E50F8">
      <w:pPr>
        <w:pStyle w:val="Ttulo4"/>
        <w:widowControl w:val="0"/>
        <w:tabs>
          <w:tab w:val="left" w:pos="708"/>
          <w:tab w:val="left" w:pos="1560"/>
          <w:tab w:val="left" w:pos="2127"/>
        </w:tabs>
        <w:spacing w:before="0" w:after="0" w:line="240" w:lineRule="auto"/>
        <w:contextualSpacing/>
        <w:jc w:val="both"/>
        <w:rPr>
          <w:rFonts w:eastAsia="Times New Roman"/>
          <w:b/>
          <w:i w:val="0"/>
          <w:color w:val="auto"/>
          <w:sz w:val="20"/>
          <w:szCs w:val="20"/>
          <w:lang w:val="es-PE" w:eastAsia="es-ES"/>
        </w:rPr>
      </w:pPr>
      <w:r w:rsidRPr="00E02033">
        <w:rPr>
          <w:rFonts w:eastAsia="Verdana"/>
          <w:b/>
          <w:i w:val="0"/>
          <w:noProof/>
          <w:color w:val="000000"/>
          <w:sz w:val="20"/>
          <w:szCs w:val="20"/>
          <w:lang w:val="es-PE" w:eastAsia="es-P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4859655</wp:posOffset>
            </wp:positionH>
            <wp:positionV relativeFrom="paragraph">
              <wp:posOffset>-69850</wp:posOffset>
            </wp:positionV>
            <wp:extent cx="1171575" cy="6286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Ima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3E8" w:rsidRPr="00E02033" w:rsidRDefault="004856F3" w:rsidP="007E50F8">
      <w:pPr>
        <w:pStyle w:val="Ttulo4"/>
        <w:widowControl w:val="0"/>
        <w:tabs>
          <w:tab w:val="left" w:pos="708"/>
          <w:tab w:val="left" w:pos="1560"/>
          <w:tab w:val="left" w:pos="2127"/>
        </w:tabs>
        <w:spacing w:before="0" w:after="0" w:line="240" w:lineRule="auto"/>
        <w:contextualSpacing/>
        <w:jc w:val="both"/>
        <w:rPr>
          <w:rFonts w:eastAsia="Times New Roman"/>
          <w:b/>
          <w:i w:val="0"/>
          <w:color w:val="auto"/>
          <w:sz w:val="20"/>
          <w:szCs w:val="20"/>
          <w:lang w:val="es-PE" w:eastAsia="es-ES"/>
        </w:rPr>
      </w:pPr>
      <w:r w:rsidRPr="00E02033">
        <w:rPr>
          <w:rFonts w:eastAsia="Times New Roman"/>
          <w:b/>
          <w:i w:val="0"/>
          <w:color w:val="auto"/>
          <w:sz w:val="20"/>
          <w:szCs w:val="20"/>
          <w:lang w:val="es-PE" w:eastAsia="es-ES"/>
        </w:rPr>
        <w:t>CIBERTEC</w:t>
      </w:r>
    </w:p>
    <w:p w:rsidR="00FB23E8" w:rsidRPr="00E02033" w:rsidRDefault="004856F3" w:rsidP="007E50F8">
      <w:pPr>
        <w:pStyle w:val="Ttulo4"/>
        <w:widowControl w:val="0"/>
        <w:tabs>
          <w:tab w:val="left" w:pos="708"/>
          <w:tab w:val="left" w:pos="1560"/>
          <w:tab w:val="left" w:pos="2127"/>
        </w:tabs>
        <w:spacing w:before="0" w:after="0" w:line="240" w:lineRule="auto"/>
        <w:contextualSpacing/>
        <w:jc w:val="both"/>
        <w:rPr>
          <w:rFonts w:eastAsia="Times New Roman"/>
          <w:b/>
          <w:i w:val="0"/>
          <w:color w:val="auto"/>
          <w:sz w:val="20"/>
          <w:szCs w:val="20"/>
          <w:lang w:val="es-PE" w:eastAsia="es-ES"/>
        </w:rPr>
      </w:pPr>
      <w:r w:rsidRPr="00E02033">
        <w:rPr>
          <w:rFonts w:eastAsia="Times New Roman"/>
          <w:b/>
          <w:i w:val="0"/>
          <w:color w:val="auto"/>
          <w:sz w:val="20"/>
          <w:szCs w:val="20"/>
          <w:lang w:val="es-PE" w:eastAsia="es-ES"/>
        </w:rPr>
        <w:t>Dirección de Extensión Profesional</w:t>
      </w:r>
    </w:p>
    <w:p w:rsidR="00FB23E8" w:rsidRPr="00E02033" w:rsidRDefault="004856F3" w:rsidP="007E50F8">
      <w:pPr>
        <w:pStyle w:val="Ttulo4"/>
        <w:widowControl w:val="0"/>
        <w:tabs>
          <w:tab w:val="left" w:pos="708"/>
          <w:tab w:val="left" w:pos="1560"/>
          <w:tab w:val="left" w:pos="2127"/>
        </w:tabs>
        <w:spacing w:before="0" w:after="0" w:line="240" w:lineRule="auto"/>
        <w:contextualSpacing/>
        <w:jc w:val="both"/>
        <w:rPr>
          <w:rFonts w:eastAsia="Times New Roman"/>
          <w:b/>
          <w:i w:val="0"/>
          <w:color w:val="auto"/>
          <w:sz w:val="20"/>
          <w:szCs w:val="20"/>
          <w:lang w:val="es-PE" w:eastAsia="es-ES"/>
        </w:rPr>
      </w:pPr>
      <w:r w:rsidRPr="00E02033">
        <w:rPr>
          <w:rFonts w:eastAsia="Times New Roman"/>
          <w:b/>
          <w:i w:val="0"/>
          <w:color w:val="auto"/>
          <w:sz w:val="20"/>
          <w:szCs w:val="20"/>
          <w:lang w:val="es-PE" w:eastAsia="es-ES"/>
        </w:rPr>
        <w:t>DIVISIÓN DE ALTA TECNOLOGÍA (DAT)</w:t>
      </w:r>
    </w:p>
    <w:p w:rsidR="00FB23E8" w:rsidRPr="00E02033" w:rsidRDefault="00FB23E8" w:rsidP="007E50F8">
      <w:pPr>
        <w:pStyle w:val="Ttulo4"/>
        <w:widowControl w:val="0"/>
        <w:tabs>
          <w:tab w:val="left" w:pos="708"/>
          <w:tab w:val="left" w:pos="1560"/>
          <w:tab w:val="left" w:pos="2127"/>
        </w:tabs>
        <w:spacing w:before="0" w:after="0" w:line="240" w:lineRule="auto"/>
        <w:contextualSpacing/>
        <w:jc w:val="both"/>
        <w:rPr>
          <w:rFonts w:eastAsia="Times New Roman"/>
          <w:b/>
          <w:i w:val="0"/>
          <w:color w:val="auto"/>
          <w:sz w:val="20"/>
          <w:szCs w:val="20"/>
          <w:lang w:val="es-PE" w:eastAsia="es-ES"/>
        </w:rPr>
      </w:pPr>
    </w:p>
    <w:p w:rsidR="00FB23E8" w:rsidRPr="00E02033" w:rsidRDefault="00FB23E8" w:rsidP="007E50F8">
      <w:pPr>
        <w:pStyle w:val="Ttulo4"/>
        <w:widowControl w:val="0"/>
        <w:tabs>
          <w:tab w:val="left" w:pos="708"/>
          <w:tab w:val="left" w:pos="1560"/>
          <w:tab w:val="left" w:pos="2127"/>
        </w:tabs>
        <w:spacing w:before="0" w:after="0" w:line="240" w:lineRule="auto"/>
        <w:contextualSpacing/>
        <w:jc w:val="both"/>
        <w:rPr>
          <w:rFonts w:eastAsia="Times New Roman"/>
          <w:b/>
          <w:i w:val="0"/>
          <w:color w:val="auto"/>
          <w:sz w:val="20"/>
          <w:szCs w:val="20"/>
          <w:lang w:val="es-PE" w:eastAsia="es-ES"/>
        </w:rPr>
      </w:pPr>
    </w:p>
    <w:p w:rsidR="00FB23E8" w:rsidRPr="00E02033" w:rsidRDefault="004856F3" w:rsidP="007E50F8">
      <w:pPr>
        <w:widowControl w:val="0"/>
        <w:tabs>
          <w:tab w:val="left" w:pos="1560"/>
          <w:tab w:val="left" w:pos="1985"/>
        </w:tabs>
        <w:spacing w:line="240" w:lineRule="auto"/>
        <w:rPr>
          <w:rFonts w:eastAsia="Times New Roman"/>
          <w:b/>
          <w:color w:val="auto"/>
          <w:sz w:val="20"/>
          <w:szCs w:val="20"/>
          <w:lang w:val="es-PE" w:eastAsia="es-ES"/>
        </w:rPr>
      </w:pPr>
      <w:r w:rsidRPr="00E02033">
        <w:rPr>
          <w:rFonts w:eastAsia="Times New Roman"/>
          <w:b/>
          <w:color w:val="auto"/>
          <w:sz w:val="20"/>
          <w:szCs w:val="20"/>
          <w:lang w:val="es-PE" w:eastAsia="es-ES"/>
        </w:rPr>
        <w:t xml:space="preserve">Programa    </w:t>
      </w:r>
      <w:r w:rsidRPr="00E02033">
        <w:rPr>
          <w:rFonts w:eastAsia="Times New Roman"/>
          <w:b/>
          <w:color w:val="auto"/>
          <w:sz w:val="20"/>
          <w:szCs w:val="20"/>
          <w:lang w:val="es-PE" w:eastAsia="es-ES"/>
        </w:rPr>
        <w:tab/>
        <w:t>:</w:t>
      </w:r>
      <w:r w:rsidRPr="00E02033">
        <w:rPr>
          <w:rFonts w:eastAsia="Times New Roman"/>
          <w:color w:val="auto"/>
          <w:sz w:val="20"/>
          <w:szCs w:val="20"/>
          <w:lang w:val="es-PE" w:eastAsia="es-ES"/>
        </w:rPr>
        <w:tab/>
        <w:t xml:space="preserve">Java </w:t>
      </w:r>
      <w:r w:rsidR="00316161">
        <w:rPr>
          <w:rFonts w:eastAsia="Times New Roman"/>
          <w:color w:val="auto"/>
          <w:sz w:val="20"/>
          <w:szCs w:val="20"/>
          <w:lang w:val="es-PE" w:eastAsia="es-ES"/>
        </w:rPr>
        <w:t>Advanced</w:t>
      </w:r>
      <w:r w:rsidRPr="00E02033">
        <w:rPr>
          <w:rFonts w:eastAsia="Times New Roman"/>
          <w:color w:val="auto"/>
          <w:sz w:val="20"/>
          <w:szCs w:val="20"/>
          <w:lang w:val="es-PE" w:eastAsia="es-ES"/>
        </w:rPr>
        <w:t>ApplicationDeveloper</w:t>
      </w:r>
    </w:p>
    <w:p w:rsidR="00FB23E8" w:rsidRPr="00E02033" w:rsidRDefault="004856F3" w:rsidP="007E50F8">
      <w:pPr>
        <w:widowControl w:val="0"/>
        <w:tabs>
          <w:tab w:val="left" w:pos="1560"/>
          <w:tab w:val="left" w:pos="1985"/>
        </w:tabs>
        <w:spacing w:line="240" w:lineRule="auto"/>
        <w:rPr>
          <w:rFonts w:eastAsia="Times New Roman"/>
          <w:b/>
          <w:color w:val="auto"/>
          <w:sz w:val="20"/>
          <w:szCs w:val="20"/>
          <w:lang w:val="es-PE" w:eastAsia="es-ES"/>
        </w:rPr>
      </w:pPr>
      <w:r w:rsidRPr="00E02033">
        <w:rPr>
          <w:rFonts w:eastAsia="Times New Roman"/>
          <w:b/>
          <w:color w:val="auto"/>
          <w:sz w:val="20"/>
          <w:szCs w:val="20"/>
          <w:lang w:val="es-PE" w:eastAsia="es-ES"/>
        </w:rPr>
        <w:t xml:space="preserve">Curso            </w:t>
      </w:r>
      <w:r w:rsidRPr="00E02033">
        <w:rPr>
          <w:rFonts w:eastAsia="Times New Roman"/>
          <w:b/>
          <w:color w:val="auto"/>
          <w:sz w:val="20"/>
          <w:szCs w:val="20"/>
          <w:lang w:val="es-PE" w:eastAsia="es-ES"/>
        </w:rPr>
        <w:tab/>
        <w:t>:</w:t>
      </w:r>
      <w:r w:rsidRPr="00E02033">
        <w:rPr>
          <w:rFonts w:eastAsia="Times New Roman"/>
          <w:color w:val="auto"/>
          <w:sz w:val="20"/>
          <w:szCs w:val="20"/>
          <w:lang w:val="es-PE" w:eastAsia="es-ES"/>
        </w:rPr>
        <w:tab/>
        <w:t>Aspectos</w:t>
      </w:r>
    </w:p>
    <w:p w:rsidR="00FB23E8" w:rsidRPr="00E02033" w:rsidRDefault="004856F3" w:rsidP="007E50F8">
      <w:pPr>
        <w:widowControl w:val="0"/>
        <w:tabs>
          <w:tab w:val="left" w:pos="1560"/>
          <w:tab w:val="left" w:pos="1985"/>
        </w:tabs>
        <w:spacing w:line="240" w:lineRule="auto"/>
        <w:rPr>
          <w:rFonts w:eastAsia="Times New Roman"/>
          <w:b/>
          <w:color w:val="auto"/>
          <w:sz w:val="20"/>
          <w:szCs w:val="20"/>
          <w:lang w:val="es-PE" w:eastAsia="es-ES"/>
        </w:rPr>
      </w:pPr>
      <w:r w:rsidRPr="00E02033">
        <w:rPr>
          <w:rFonts w:eastAsia="Times New Roman"/>
          <w:b/>
          <w:color w:val="auto"/>
          <w:sz w:val="20"/>
          <w:szCs w:val="20"/>
          <w:lang w:val="es-PE" w:eastAsia="es-ES"/>
        </w:rPr>
        <w:t xml:space="preserve">Duración      </w:t>
      </w:r>
      <w:r w:rsidRPr="00E02033">
        <w:rPr>
          <w:rFonts w:eastAsia="Times New Roman"/>
          <w:b/>
          <w:color w:val="auto"/>
          <w:sz w:val="20"/>
          <w:szCs w:val="20"/>
          <w:lang w:val="es-PE" w:eastAsia="es-ES"/>
        </w:rPr>
        <w:tab/>
        <w:t>:</w:t>
      </w:r>
      <w:r w:rsidRPr="00E02033">
        <w:rPr>
          <w:rFonts w:eastAsia="Times New Roman"/>
          <w:color w:val="auto"/>
          <w:sz w:val="20"/>
          <w:szCs w:val="20"/>
          <w:lang w:val="es-PE" w:eastAsia="es-ES"/>
        </w:rPr>
        <w:tab/>
        <w:t>40 minutos</w:t>
      </w:r>
    </w:p>
    <w:p w:rsidR="007E50F8" w:rsidRPr="00E02033" w:rsidRDefault="007E50F8" w:rsidP="007E50F8">
      <w:pPr>
        <w:pBdr>
          <w:bottom w:val="single" w:sz="6" w:space="1" w:color="auto"/>
        </w:pBdr>
        <w:tabs>
          <w:tab w:val="left" w:pos="1560"/>
          <w:tab w:val="left" w:pos="2127"/>
        </w:tabs>
        <w:rPr>
          <w:b/>
          <w:sz w:val="20"/>
          <w:szCs w:val="20"/>
          <w:lang w:val="es-PE"/>
        </w:rPr>
      </w:pPr>
    </w:p>
    <w:p w:rsidR="007E50F8" w:rsidRPr="00E02033" w:rsidRDefault="007E50F8" w:rsidP="007E50F8">
      <w:pPr>
        <w:tabs>
          <w:tab w:val="left" w:pos="1560"/>
          <w:tab w:val="left" w:pos="2127"/>
        </w:tabs>
        <w:spacing w:line="288" w:lineRule="auto"/>
        <w:jc w:val="center"/>
        <w:rPr>
          <w:sz w:val="20"/>
          <w:szCs w:val="20"/>
          <w:lang w:val="es-PE"/>
        </w:rPr>
      </w:pPr>
    </w:p>
    <w:p w:rsidR="007E50F8" w:rsidRPr="00E02033" w:rsidRDefault="007E50F8" w:rsidP="007E50F8">
      <w:pPr>
        <w:tabs>
          <w:tab w:val="left" w:pos="1560"/>
          <w:tab w:val="left" w:pos="2127"/>
        </w:tabs>
        <w:spacing w:line="288" w:lineRule="auto"/>
        <w:jc w:val="center"/>
        <w:rPr>
          <w:sz w:val="20"/>
          <w:szCs w:val="20"/>
          <w:lang w:val="es-PE"/>
        </w:rPr>
      </w:pPr>
    </w:p>
    <w:p w:rsidR="007E50F8" w:rsidRPr="00CB2082" w:rsidRDefault="00E02033" w:rsidP="00E02033">
      <w:pPr>
        <w:tabs>
          <w:tab w:val="left" w:pos="1560"/>
          <w:tab w:val="left" w:pos="2127"/>
        </w:tabs>
        <w:spacing w:line="288" w:lineRule="auto"/>
        <w:jc w:val="center"/>
        <w:rPr>
          <w:rFonts w:eastAsia="Times New Roman"/>
          <w:b/>
          <w:color w:val="auto"/>
          <w:u w:val="single"/>
          <w:lang w:val="es-ES" w:eastAsia="es-ES"/>
        </w:rPr>
      </w:pPr>
      <w:r w:rsidRPr="00856F99">
        <w:rPr>
          <w:rFonts w:eastAsia="Times New Roman"/>
          <w:b/>
          <w:color w:val="auto"/>
          <w:u w:val="single"/>
          <w:lang w:val="es-ES" w:eastAsia="es-ES"/>
        </w:rPr>
        <w:t>Laboratorio Nº 3.1</w:t>
      </w:r>
    </w:p>
    <w:p w:rsidR="00E02033" w:rsidRPr="00856F99" w:rsidRDefault="00E02033" w:rsidP="00E02033">
      <w:pPr>
        <w:tabs>
          <w:tab w:val="left" w:pos="1560"/>
          <w:tab w:val="left" w:pos="2127"/>
        </w:tabs>
        <w:spacing w:line="288" w:lineRule="auto"/>
        <w:jc w:val="center"/>
        <w:rPr>
          <w:rFonts w:eastAsia="Times New Roman"/>
          <w:b/>
          <w:color w:val="auto"/>
          <w:u w:val="single"/>
          <w:lang w:val="es-ES" w:eastAsia="es-ES"/>
        </w:rPr>
      </w:pPr>
    </w:p>
    <w:p w:rsidR="00E02033" w:rsidRPr="00856F99" w:rsidRDefault="00E02033" w:rsidP="00856F99">
      <w:pPr>
        <w:pStyle w:val="Vineta2"/>
        <w:widowControl w:val="0"/>
        <w:tabs>
          <w:tab w:val="left" w:pos="563"/>
        </w:tabs>
        <w:ind w:right="182"/>
        <w:jc w:val="center"/>
        <w:rPr>
          <w:rFonts w:ascii="Arial" w:hAnsi="Arial" w:cs="Arial"/>
          <w:b/>
          <w:sz w:val="22"/>
          <w:szCs w:val="22"/>
        </w:rPr>
      </w:pPr>
      <w:bookmarkStart w:id="0" w:name="_GoBack"/>
      <w:r w:rsidRPr="00856F99">
        <w:rPr>
          <w:rFonts w:ascii="Arial" w:hAnsi="Arial" w:cs="Arial"/>
          <w:b/>
          <w:sz w:val="22"/>
          <w:szCs w:val="22"/>
        </w:rPr>
        <w:t>Registra métricas en GCH (tiempos de ejecución)</w:t>
      </w:r>
    </w:p>
    <w:bookmarkEnd w:id="0"/>
    <w:p w:rsidR="005F4B24" w:rsidRPr="00E02033" w:rsidRDefault="005F4B24" w:rsidP="005F4B24">
      <w:pPr>
        <w:jc w:val="both"/>
        <w:rPr>
          <w:sz w:val="20"/>
          <w:szCs w:val="20"/>
          <w:lang w:val="es-ES_tradnl"/>
        </w:rPr>
      </w:pPr>
    </w:p>
    <w:p w:rsidR="005F4B24" w:rsidRDefault="005F4B24" w:rsidP="005F4B24">
      <w:pPr>
        <w:jc w:val="both"/>
        <w:rPr>
          <w:sz w:val="20"/>
          <w:szCs w:val="20"/>
          <w:lang w:val="es-PE"/>
        </w:rPr>
      </w:pPr>
    </w:p>
    <w:p w:rsidR="00E02033" w:rsidRPr="00E02033" w:rsidRDefault="00E02033" w:rsidP="005F4B24">
      <w:pPr>
        <w:jc w:val="both"/>
        <w:rPr>
          <w:sz w:val="20"/>
          <w:szCs w:val="20"/>
          <w:lang w:val="es-PE"/>
        </w:rPr>
      </w:pPr>
    </w:p>
    <w:p w:rsidR="005F4B24" w:rsidRDefault="005F4B24" w:rsidP="005F4B24">
      <w:pPr>
        <w:jc w:val="both"/>
        <w:rPr>
          <w:sz w:val="20"/>
          <w:szCs w:val="20"/>
          <w:lang w:val="es-PE"/>
        </w:rPr>
      </w:pPr>
      <w:r w:rsidRPr="00E02033">
        <w:rPr>
          <w:sz w:val="20"/>
          <w:szCs w:val="20"/>
          <w:lang w:val="es-PE"/>
        </w:rPr>
        <w:t>Inicie con el uso de AOP en la aplicación GCH en base al framework Spring AOP.</w:t>
      </w:r>
    </w:p>
    <w:p w:rsidR="00E02033" w:rsidRPr="00E02033" w:rsidRDefault="00E02033" w:rsidP="005F4B24">
      <w:pPr>
        <w:jc w:val="both"/>
        <w:rPr>
          <w:sz w:val="20"/>
          <w:szCs w:val="20"/>
          <w:lang w:val="es-PE"/>
        </w:rPr>
      </w:pPr>
    </w:p>
    <w:p w:rsidR="005F4B24" w:rsidRPr="00E02033" w:rsidRDefault="005F4B24" w:rsidP="005F4B24">
      <w:pPr>
        <w:numPr>
          <w:ilvl w:val="0"/>
          <w:numId w:val="1"/>
        </w:numPr>
        <w:jc w:val="both"/>
        <w:rPr>
          <w:sz w:val="20"/>
          <w:szCs w:val="20"/>
          <w:lang w:val="es-PE"/>
        </w:rPr>
      </w:pPr>
      <w:r w:rsidRPr="00E02033">
        <w:rPr>
          <w:sz w:val="20"/>
          <w:szCs w:val="20"/>
          <w:lang w:val="es-PE"/>
        </w:rPr>
        <w:t>Agregue el framework Spring AOP en la aplicación.</w:t>
      </w:r>
    </w:p>
    <w:p w:rsidR="005F4B24" w:rsidRPr="00E02033" w:rsidRDefault="005F4B24" w:rsidP="005F4B24">
      <w:pPr>
        <w:numPr>
          <w:ilvl w:val="0"/>
          <w:numId w:val="1"/>
        </w:numPr>
        <w:jc w:val="both"/>
        <w:rPr>
          <w:sz w:val="20"/>
          <w:szCs w:val="20"/>
          <w:lang w:val="es-PE"/>
        </w:rPr>
      </w:pPr>
      <w:r w:rsidRPr="00E02033">
        <w:rPr>
          <w:sz w:val="20"/>
          <w:szCs w:val="20"/>
          <w:lang w:val="es-PE"/>
        </w:rPr>
        <w:t>Implemente el aspecto de logging en GCH.</w:t>
      </w:r>
    </w:p>
    <w:p w:rsidR="005F4B24" w:rsidRPr="00E02033" w:rsidRDefault="005F4B24" w:rsidP="005F4B24">
      <w:pPr>
        <w:numPr>
          <w:ilvl w:val="0"/>
          <w:numId w:val="1"/>
        </w:numPr>
        <w:jc w:val="both"/>
        <w:rPr>
          <w:sz w:val="20"/>
          <w:szCs w:val="20"/>
          <w:lang w:val="es-PE"/>
        </w:rPr>
      </w:pPr>
      <w:r w:rsidRPr="00E02033">
        <w:rPr>
          <w:sz w:val="20"/>
          <w:szCs w:val="20"/>
          <w:lang w:val="es-PE"/>
        </w:rPr>
        <w:t>Configure la ejecución del aspecto en distintos point-cuts.</w:t>
      </w:r>
    </w:p>
    <w:p w:rsidR="007E50F8" w:rsidRPr="00F21A54" w:rsidRDefault="00F21A54" w:rsidP="007E50F8">
      <w:pPr>
        <w:pStyle w:val="Ttulo4"/>
        <w:jc w:val="both"/>
        <w:rPr>
          <w:ins w:id="1" w:author="Backup" w:date="2014-01-10T21:16:00Z"/>
          <w:sz w:val="40"/>
          <w:szCs w:val="40"/>
          <w:lang w:val="es-PE"/>
          <w:rPrChange w:id="2" w:author="Backup" w:date="2014-01-10T21:17:00Z">
            <w:rPr>
              <w:ins w:id="3" w:author="Backup" w:date="2014-01-10T21:16:00Z"/>
              <w:sz w:val="40"/>
              <w:szCs w:val="40"/>
              <w:lang w:val="es-PE"/>
            </w:rPr>
          </w:rPrChange>
        </w:rPr>
      </w:pPr>
      <w:ins w:id="4" w:author="Backup" w:date="2014-01-10T21:16:00Z">
        <w:r w:rsidRPr="00F21A54">
          <w:rPr>
            <w:sz w:val="40"/>
            <w:szCs w:val="40"/>
            <w:lang w:val="es-PE"/>
            <w:rPrChange w:id="5" w:author="Backup" w:date="2014-01-10T21:17:00Z">
              <w:rPr>
                <w:sz w:val="20"/>
                <w:szCs w:val="20"/>
                <w:lang w:val="es-PE"/>
              </w:rPr>
            </w:rPrChange>
          </w:rPr>
          <w:t>Para utilizar Spring AOP</w:t>
        </w:r>
      </w:ins>
    </w:p>
    <w:p w:rsidR="00F21A54" w:rsidRDefault="00F21A54" w:rsidP="00F21A54">
      <w:pPr>
        <w:rPr>
          <w:ins w:id="6" w:author="Backup" w:date="2014-01-10T21:18:00Z"/>
          <w:sz w:val="40"/>
          <w:szCs w:val="40"/>
          <w:lang w:val="es-PE"/>
        </w:rPr>
        <w:pPrChange w:id="7" w:author="Backup" w:date="2014-01-10T21:16:00Z">
          <w:pPr>
            <w:pStyle w:val="Ttulo4"/>
            <w:jc w:val="both"/>
          </w:pPr>
        </w:pPrChange>
      </w:pPr>
    </w:p>
    <w:p w:rsidR="00F21A54" w:rsidRDefault="00F21A54" w:rsidP="00F21A54">
      <w:pPr>
        <w:rPr>
          <w:ins w:id="8" w:author="Backup" w:date="2014-01-10T21:19:00Z"/>
          <w:sz w:val="40"/>
          <w:szCs w:val="40"/>
          <w:lang w:val="es-PE"/>
        </w:rPr>
        <w:pPrChange w:id="9" w:author="Backup" w:date="2014-01-10T21:16:00Z">
          <w:pPr>
            <w:pStyle w:val="Ttulo4"/>
            <w:jc w:val="both"/>
          </w:pPr>
        </w:pPrChange>
      </w:pPr>
      <w:ins w:id="10" w:author="Backup" w:date="2014-01-10T21:17:00Z">
        <w:r w:rsidRPr="00F21A54">
          <w:rPr>
            <w:sz w:val="40"/>
            <w:szCs w:val="40"/>
            <w:lang w:val="es-PE"/>
            <w:rPrChange w:id="11" w:author="Backup" w:date="2014-01-10T21:17:00Z">
              <w:rPr>
                <w:lang w:val="es-PE"/>
              </w:rPr>
            </w:rPrChange>
          </w:rPr>
          <w:t>applicationContext</w:t>
        </w:r>
        <w:r w:rsidRPr="00F21A54">
          <w:rPr>
            <w:sz w:val="40"/>
            <w:szCs w:val="40"/>
            <w:lang w:val="es-PE"/>
            <w:rPrChange w:id="12" w:author="Backup" w:date="2014-01-10T21:17:00Z">
              <w:rPr>
                <w:lang w:val="es-PE"/>
              </w:rPr>
            </w:rPrChange>
          </w:rPr>
          <w:t>.xml</w:t>
        </w:r>
      </w:ins>
    </w:p>
    <w:p w:rsidR="00F21A54" w:rsidRDefault="00F21A54" w:rsidP="00F21A54">
      <w:pPr>
        <w:rPr>
          <w:ins w:id="13" w:author="Backup" w:date="2014-01-10T21:19:00Z"/>
          <w:sz w:val="40"/>
          <w:szCs w:val="40"/>
          <w:lang w:val="es-PE"/>
        </w:rPr>
        <w:pPrChange w:id="14" w:author="Backup" w:date="2014-01-10T21:16:00Z">
          <w:pPr>
            <w:pStyle w:val="Ttulo4"/>
            <w:jc w:val="both"/>
          </w:pPr>
        </w:pPrChange>
      </w:pPr>
    </w:p>
    <w:p w:rsidR="00F21A54" w:rsidRPr="00F21A54" w:rsidRDefault="00F21A54" w:rsidP="00F21A54">
      <w:pPr>
        <w:rPr>
          <w:color w:val="FF0000"/>
          <w:sz w:val="40"/>
          <w:szCs w:val="40"/>
          <w:lang w:val="es-PE"/>
          <w:rPrChange w:id="15" w:author="Backup" w:date="2014-01-10T21:19:00Z">
            <w:rPr>
              <w:sz w:val="20"/>
              <w:szCs w:val="20"/>
              <w:lang w:val="es-PE"/>
            </w:rPr>
          </w:rPrChange>
        </w:rPr>
        <w:pPrChange w:id="16" w:author="Backup" w:date="2014-01-10T21:16:00Z">
          <w:pPr>
            <w:pStyle w:val="Ttulo4"/>
            <w:jc w:val="both"/>
          </w:pPr>
        </w:pPrChange>
      </w:pPr>
      <w:ins w:id="17" w:author="Backup" w:date="2014-01-10T21:19:00Z">
        <w:r w:rsidRPr="00F21A54">
          <w:rPr>
            <w:color w:val="FF0000"/>
            <w:sz w:val="40"/>
            <w:szCs w:val="40"/>
            <w:lang w:val="es-PE"/>
            <w:rPrChange w:id="18" w:author="Backup" w:date="2014-01-10T21:19:00Z">
              <w:rPr>
                <w:sz w:val="40"/>
                <w:szCs w:val="40"/>
                <w:lang w:val="es-PE"/>
              </w:rPr>
            </w:rPrChange>
          </w:rPr>
          <w:t>Configurar los espacios de nombres</w:t>
        </w:r>
      </w:ins>
    </w:p>
    <w:p w:rsidR="005F4B24" w:rsidRDefault="00F21A54" w:rsidP="00856F99">
      <w:pPr>
        <w:jc w:val="both"/>
        <w:rPr>
          <w:ins w:id="19" w:author="Backup" w:date="2014-01-10T21:17:00Z"/>
          <w:sz w:val="40"/>
          <w:szCs w:val="40"/>
          <w:lang w:val="es-PE"/>
        </w:rPr>
      </w:pPr>
      <w:ins w:id="20" w:author="Backup" w:date="2014-01-10T21:17:00Z">
        <w:r>
          <w:rPr>
            <w:sz w:val="40"/>
            <w:szCs w:val="40"/>
            <w:lang w:val="es-PE"/>
          </w:rPr>
          <w:t>Agregar el espacio de nombre:</w:t>
        </w:r>
      </w:ins>
    </w:p>
    <w:p w:rsidR="00F21A54" w:rsidRPr="00F21A54" w:rsidRDefault="00F21A54" w:rsidP="00856F99">
      <w:pPr>
        <w:jc w:val="both"/>
        <w:rPr>
          <w:ins w:id="21" w:author="Backup" w:date="2014-01-10T21:17:00Z"/>
          <w:sz w:val="28"/>
          <w:szCs w:val="28"/>
          <w:lang w:val="es-PE"/>
          <w:rPrChange w:id="22" w:author="Backup" w:date="2014-01-10T21:18:00Z">
            <w:rPr>
              <w:ins w:id="23" w:author="Backup" w:date="2014-01-10T21:17:00Z"/>
              <w:sz w:val="40"/>
              <w:szCs w:val="40"/>
              <w:lang w:val="es-PE"/>
            </w:rPr>
          </w:rPrChange>
        </w:rPr>
      </w:pPr>
      <w:ins w:id="24" w:author="Backup" w:date="2014-01-10T21:17:00Z">
        <w:r w:rsidRPr="00F21A54">
          <w:rPr>
            <w:sz w:val="28"/>
            <w:szCs w:val="28"/>
            <w:lang w:val="es-PE"/>
            <w:rPrChange w:id="25" w:author="Backup" w:date="2014-01-10T21:18:00Z">
              <w:rPr>
                <w:sz w:val="40"/>
                <w:szCs w:val="40"/>
                <w:lang w:val="es-PE"/>
              </w:rPr>
            </w:rPrChange>
          </w:rPr>
          <w:t>xmlns:aop="http://www.springframework.org/schema/aop"</w:t>
        </w:r>
      </w:ins>
    </w:p>
    <w:p w:rsidR="00F21A54" w:rsidRDefault="00F21A54" w:rsidP="00856F99">
      <w:pPr>
        <w:jc w:val="both"/>
        <w:rPr>
          <w:ins w:id="26" w:author="Backup" w:date="2014-01-10T21:18:00Z"/>
          <w:sz w:val="40"/>
          <w:szCs w:val="40"/>
          <w:lang w:val="es-PE"/>
        </w:rPr>
      </w:pPr>
      <w:ins w:id="27" w:author="Backup" w:date="2014-01-10T21:18:00Z">
        <w:r>
          <w:rPr>
            <w:sz w:val="40"/>
            <w:szCs w:val="40"/>
            <w:lang w:val="es-PE"/>
          </w:rPr>
          <w:t>Agregar la referencia del esquema para poder auto completar</w:t>
        </w:r>
      </w:ins>
    </w:p>
    <w:p w:rsidR="00F21A54" w:rsidRPr="00F21A54" w:rsidRDefault="00F21A54" w:rsidP="00856F99">
      <w:pPr>
        <w:jc w:val="both"/>
        <w:rPr>
          <w:ins w:id="28" w:author="Backup" w:date="2014-01-10T21:18:00Z"/>
          <w:sz w:val="28"/>
          <w:szCs w:val="28"/>
          <w:lang w:val="es-PE"/>
          <w:rPrChange w:id="29" w:author="Backup" w:date="2014-01-10T21:18:00Z">
            <w:rPr>
              <w:ins w:id="30" w:author="Backup" w:date="2014-01-10T21:18:00Z"/>
              <w:sz w:val="40"/>
              <w:szCs w:val="40"/>
              <w:lang w:val="es-PE"/>
            </w:rPr>
          </w:rPrChange>
        </w:rPr>
      </w:pPr>
      <w:ins w:id="31" w:author="Backup" w:date="2014-01-10T21:18:00Z">
        <w:r w:rsidRPr="00F21A54">
          <w:rPr>
            <w:sz w:val="28"/>
            <w:szCs w:val="28"/>
            <w:lang w:val="es-PE"/>
            <w:rPrChange w:id="32" w:author="Backup" w:date="2014-01-10T21:18:00Z">
              <w:rPr>
                <w:sz w:val="40"/>
                <w:szCs w:val="40"/>
                <w:lang w:val="es-PE"/>
              </w:rPr>
            </w:rPrChange>
          </w:rPr>
          <w:t>http://www.springframework.org/schema/aop/spring-aop-3.0.xsd</w:t>
        </w:r>
      </w:ins>
    </w:p>
    <w:p w:rsidR="00F21A54" w:rsidRDefault="00F21A54" w:rsidP="00856F99">
      <w:pPr>
        <w:jc w:val="both"/>
        <w:rPr>
          <w:ins w:id="33" w:author="Backup" w:date="2014-01-10T21:18:00Z"/>
          <w:sz w:val="40"/>
          <w:szCs w:val="40"/>
          <w:lang w:val="es-PE"/>
        </w:rPr>
      </w:pPr>
    </w:p>
    <w:p w:rsidR="00F21A54" w:rsidRPr="00F21A54" w:rsidRDefault="00F21A54" w:rsidP="00856F99">
      <w:pPr>
        <w:jc w:val="both"/>
        <w:rPr>
          <w:ins w:id="34" w:author="Backup" w:date="2014-01-10T21:19:00Z"/>
          <w:color w:val="FF0000"/>
          <w:sz w:val="40"/>
          <w:szCs w:val="40"/>
          <w:lang w:val="es-PE"/>
          <w:rPrChange w:id="35" w:author="Backup" w:date="2014-01-10T21:20:00Z">
            <w:rPr>
              <w:ins w:id="36" w:author="Backup" w:date="2014-01-10T21:19:00Z"/>
              <w:sz w:val="40"/>
              <w:szCs w:val="40"/>
              <w:lang w:val="es-PE"/>
            </w:rPr>
          </w:rPrChange>
        </w:rPr>
      </w:pPr>
      <w:ins w:id="37" w:author="Backup" w:date="2014-01-10T21:19:00Z">
        <w:r w:rsidRPr="00F21A54">
          <w:rPr>
            <w:color w:val="FF0000"/>
            <w:sz w:val="40"/>
            <w:szCs w:val="40"/>
            <w:lang w:val="es-PE"/>
            <w:rPrChange w:id="38" w:author="Backup" w:date="2014-01-10T21:20:00Z">
              <w:rPr>
                <w:sz w:val="40"/>
                <w:szCs w:val="40"/>
                <w:lang w:val="es-PE"/>
              </w:rPr>
            </w:rPrChange>
          </w:rPr>
          <w:t>Configurar el AspectJ auto proxy</w:t>
        </w:r>
      </w:ins>
    </w:p>
    <w:p w:rsidR="00F21A54" w:rsidRPr="00F21A54" w:rsidRDefault="00F21A54" w:rsidP="00856F99">
      <w:pPr>
        <w:jc w:val="both"/>
        <w:rPr>
          <w:ins w:id="39" w:author="Backup" w:date="2014-01-10T21:19:00Z"/>
          <w:sz w:val="28"/>
          <w:szCs w:val="28"/>
          <w:lang w:val="es-PE"/>
          <w:rPrChange w:id="40" w:author="Backup" w:date="2014-01-10T21:21:00Z">
            <w:rPr>
              <w:ins w:id="41" w:author="Backup" w:date="2014-01-10T21:19:00Z"/>
              <w:sz w:val="40"/>
              <w:szCs w:val="40"/>
              <w:lang w:val="es-PE"/>
            </w:rPr>
          </w:rPrChange>
        </w:rPr>
      </w:pPr>
      <w:ins w:id="42" w:author="Backup" w:date="2014-01-10T21:19:00Z">
        <w:r w:rsidRPr="00F21A54">
          <w:rPr>
            <w:sz w:val="28"/>
            <w:szCs w:val="28"/>
            <w:lang w:val="es-PE"/>
            <w:rPrChange w:id="43" w:author="Backup" w:date="2014-01-10T21:21:00Z">
              <w:rPr>
                <w:sz w:val="40"/>
                <w:szCs w:val="40"/>
                <w:lang w:val="es-PE"/>
              </w:rPr>
            </w:rPrChange>
          </w:rPr>
          <w:t>&lt;aop:aspectj-autoproxy /&gt;</w:t>
        </w:r>
      </w:ins>
    </w:p>
    <w:p w:rsidR="00F21A54" w:rsidRDefault="00F21A54" w:rsidP="00856F99">
      <w:pPr>
        <w:jc w:val="both"/>
        <w:rPr>
          <w:ins w:id="44" w:author="Backup" w:date="2014-01-10T21:19:00Z"/>
          <w:sz w:val="40"/>
          <w:szCs w:val="40"/>
          <w:lang w:val="es-PE"/>
        </w:rPr>
      </w:pPr>
    </w:p>
    <w:p w:rsidR="00F21A54" w:rsidRDefault="00F21A54" w:rsidP="00856F99">
      <w:pPr>
        <w:jc w:val="both"/>
        <w:rPr>
          <w:ins w:id="45" w:author="Backup" w:date="2014-01-10T21:21:00Z"/>
          <w:sz w:val="40"/>
          <w:szCs w:val="40"/>
          <w:lang w:val="es-PE"/>
        </w:rPr>
      </w:pPr>
      <w:ins w:id="46" w:author="Backup" w:date="2014-01-10T21:21:00Z">
        <w:r>
          <w:rPr>
            <w:sz w:val="40"/>
            <w:szCs w:val="40"/>
            <w:lang w:val="es-PE"/>
          </w:rPr>
          <w:t>Crear los aspectos</w:t>
        </w:r>
      </w:ins>
    </w:p>
    <w:p w:rsidR="00F21A54" w:rsidRDefault="00F21A54" w:rsidP="00856F99">
      <w:pPr>
        <w:jc w:val="both"/>
        <w:rPr>
          <w:ins w:id="47" w:author="Backup" w:date="2014-01-10T21:21:00Z"/>
          <w:sz w:val="40"/>
          <w:szCs w:val="40"/>
          <w:lang w:val="es-PE"/>
        </w:rPr>
      </w:pPr>
    </w:p>
    <w:p w:rsidR="00F21A54" w:rsidRDefault="00F21A54" w:rsidP="00856F99">
      <w:pPr>
        <w:jc w:val="both"/>
        <w:rPr>
          <w:ins w:id="48" w:author="Backup" w:date="2014-01-10T21:21:00Z"/>
          <w:sz w:val="40"/>
          <w:szCs w:val="40"/>
          <w:lang w:val="es-PE"/>
        </w:rPr>
      </w:pPr>
      <w:ins w:id="49" w:author="Backup" w:date="2014-01-10T21:21:00Z">
        <w:r>
          <w:rPr>
            <w:sz w:val="40"/>
            <w:szCs w:val="40"/>
            <w:lang w:val="es-PE"/>
          </w:rPr>
          <w:t>Todos los aspectos son Java Classes</w:t>
        </w:r>
      </w:ins>
    </w:p>
    <w:p w:rsidR="00F21A54" w:rsidRDefault="00F21A54" w:rsidP="00856F99">
      <w:pPr>
        <w:jc w:val="both"/>
        <w:rPr>
          <w:ins w:id="50" w:author="Backup" w:date="2014-01-10T21:21:00Z"/>
          <w:sz w:val="40"/>
          <w:szCs w:val="40"/>
          <w:lang w:val="es-PE"/>
        </w:rPr>
      </w:pPr>
    </w:p>
    <w:p w:rsidR="00F21A54" w:rsidRDefault="00F21A54" w:rsidP="00856F99">
      <w:pPr>
        <w:jc w:val="both"/>
        <w:rPr>
          <w:ins w:id="51" w:author="Backup" w:date="2014-01-10T21:22:00Z"/>
          <w:sz w:val="40"/>
          <w:szCs w:val="40"/>
          <w:lang w:val="es-PE"/>
        </w:rPr>
      </w:pPr>
      <w:ins w:id="52" w:author="Backup" w:date="2014-01-10T21:22:00Z">
        <w:r>
          <w:rPr>
            <w:sz w:val="40"/>
            <w:szCs w:val="40"/>
            <w:lang w:val="es-PE"/>
          </w:rPr>
          <w:t>Hay dos tipos de aspectos:</w:t>
        </w:r>
      </w:ins>
    </w:p>
    <w:p w:rsidR="00F21A54" w:rsidRDefault="00F21A54" w:rsidP="00856F99">
      <w:pPr>
        <w:jc w:val="both"/>
        <w:rPr>
          <w:ins w:id="53" w:author="Backup" w:date="2014-01-10T21:22:00Z"/>
          <w:sz w:val="40"/>
          <w:szCs w:val="40"/>
          <w:lang w:val="es-PE"/>
        </w:rPr>
      </w:pPr>
    </w:p>
    <w:p w:rsidR="00F21A54" w:rsidRDefault="00F21A54" w:rsidP="00856F99">
      <w:pPr>
        <w:jc w:val="both"/>
        <w:rPr>
          <w:ins w:id="54" w:author="Backup" w:date="2014-01-10T21:22:00Z"/>
          <w:sz w:val="40"/>
          <w:szCs w:val="40"/>
          <w:lang w:val="es-PE"/>
        </w:rPr>
      </w:pPr>
      <w:ins w:id="55" w:author="Backup" w:date="2014-01-10T21:22:00Z">
        <w:r>
          <w:rPr>
            <w:sz w:val="40"/>
            <w:szCs w:val="40"/>
            <w:lang w:val="es-PE"/>
          </w:rPr>
          <w:t>1) Aspecto calificador</w:t>
        </w:r>
      </w:ins>
    </w:p>
    <w:p w:rsidR="00F21A54" w:rsidRDefault="00F21A54" w:rsidP="00856F99">
      <w:pPr>
        <w:jc w:val="both"/>
        <w:rPr>
          <w:ins w:id="56" w:author="Backup" w:date="2014-01-10T21:23:00Z"/>
          <w:sz w:val="40"/>
          <w:szCs w:val="40"/>
          <w:lang w:val="es-PE"/>
        </w:rPr>
      </w:pPr>
      <w:ins w:id="57" w:author="Backup" w:date="2014-01-10T21:23:00Z">
        <w:r>
          <w:rPr>
            <w:sz w:val="40"/>
            <w:szCs w:val="40"/>
            <w:lang w:val="es-PE"/>
          </w:rPr>
          <w:t>Define @Pointcut en todos sus métodos</w:t>
        </w:r>
      </w:ins>
    </w:p>
    <w:p w:rsidR="00F21A54" w:rsidRDefault="00F21A54" w:rsidP="00856F99">
      <w:pPr>
        <w:jc w:val="both"/>
        <w:rPr>
          <w:ins w:id="58" w:author="Backup" w:date="2014-01-10T21:24:00Z"/>
          <w:sz w:val="40"/>
          <w:szCs w:val="40"/>
          <w:lang w:val="es-PE"/>
        </w:rPr>
      </w:pPr>
      <w:ins w:id="59" w:author="Backup" w:date="2014-01-10T21:23:00Z">
        <w:r>
          <w:rPr>
            <w:sz w:val="40"/>
            <w:szCs w:val="40"/>
            <w:lang w:val="es-PE"/>
          </w:rPr>
          <w:t>Da un nivel de orden a la aplicacion y permite reutilizar los pointcuts como "accesos directos" a un conjunto de m</w:t>
        </w:r>
      </w:ins>
      <w:ins w:id="60" w:author="Backup" w:date="2014-01-10T21:24:00Z">
        <w:r>
          <w:rPr>
            <w:sz w:val="40"/>
            <w:szCs w:val="40"/>
            <w:lang w:val="es-PE"/>
          </w:rPr>
          <w:t>étodos</w:t>
        </w:r>
      </w:ins>
    </w:p>
    <w:p w:rsidR="00F21A54" w:rsidRDefault="00F21A54" w:rsidP="00856F99">
      <w:pPr>
        <w:jc w:val="both"/>
        <w:rPr>
          <w:ins w:id="61" w:author="Backup" w:date="2014-01-10T21:25:00Z"/>
          <w:sz w:val="40"/>
          <w:szCs w:val="40"/>
          <w:lang w:val="es-PE"/>
        </w:rPr>
      </w:pPr>
    </w:p>
    <w:p w:rsidR="00F21A54" w:rsidRPr="00F21A54" w:rsidRDefault="00F21A54" w:rsidP="00F21A54">
      <w:pPr>
        <w:jc w:val="both"/>
        <w:rPr>
          <w:ins w:id="62" w:author="Backup" w:date="2014-01-10T21:25:00Z"/>
          <w:sz w:val="28"/>
          <w:szCs w:val="28"/>
          <w:lang w:val="es-PE"/>
          <w:rPrChange w:id="63" w:author="Backup" w:date="2014-01-10T21:25:00Z">
            <w:rPr>
              <w:ins w:id="64" w:author="Backup" w:date="2014-01-10T21:25:00Z"/>
              <w:sz w:val="40"/>
              <w:szCs w:val="40"/>
              <w:lang w:val="es-PE"/>
            </w:rPr>
          </w:rPrChange>
        </w:rPr>
      </w:pPr>
      <w:ins w:id="65" w:author="Backup" w:date="2014-01-10T21:25:00Z">
        <w:r w:rsidRPr="00F21A54">
          <w:rPr>
            <w:sz w:val="28"/>
            <w:szCs w:val="28"/>
            <w:lang w:val="es-PE"/>
            <w:rPrChange w:id="66" w:author="Backup" w:date="2014-01-10T21:25:00Z">
              <w:rPr>
                <w:sz w:val="40"/>
                <w:szCs w:val="40"/>
                <w:lang w:val="es-PE"/>
              </w:rPr>
            </w:rPrChange>
          </w:rPr>
          <w:t>@Aspect</w:t>
        </w:r>
      </w:ins>
    </w:p>
    <w:p w:rsidR="00F21A54" w:rsidRPr="00F21A54" w:rsidRDefault="00F21A54" w:rsidP="00F21A54">
      <w:pPr>
        <w:jc w:val="both"/>
        <w:rPr>
          <w:ins w:id="67" w:author="Backup" w:date="2014-01-10T21:25:00Z"/>
          <w:sz w:val="28"/>
          <w:szCs w:val="28"/>
          <w:lang w:val="es-PE"/>
          <w:rPrChange w:id="68" w:author="Backup" w:date="2014-01-10T21:25:00Z">
            <w:rPr>
              <w:ins w:id="69" w:author="Backup" w:date="2014-01-10T21:25:00Z"/>
              <w:sz w:val="40"/>
              <w:szCs w:val="40"/>
              <w:lang w:val="es-PE"/>
            </w:rPr>
          </w:rPrChange>
        </w:rPr>
      </w:pPr>
      <w:ins w:id="70" w:author="Backup" w:date="2014-01-10T21:25:00Z">
        <w:r>
          <w:rPr>
            <w:sz w:val="28"/>
            <w:szCs w:val="28"/>
            <w:lang w:val="es-PE"/>
            <w:rPrChange w:id="71" w:author="Backup" w:date="2014-01-10T21:25:00Z">
              <w:rPr>
                <w:sz w:val="28"/>
                <w:szCs w:val="28"/>
                <w:lang w:val="es-PE"/>
              </w:rPr>
            </w:rPrChange>
          </w:rPr>
          <w:t>public class LogAspect {</w:t>
        </w:r>
      </w:ins>
    </w:p>
    <w:p w:rsidR="00F21A54" w:rsidRPr="00F21A54" w:rsidRDefault="00F21A54" w:rsidP="00F21A54">
      <w:pPr>
        <w:jc w:val="both"/>
        <w:rPr>
          <w:ins w:id="72" w:author="Backup" w:date="2014-01-10T21:25:00Z"/>
          <w:sz w:val="28"/>
          <w:szCs w:val="28"/>
          <w:lang w:val="es-PE"/>
          <w:rPrChange w:id="73" w:author="Backup" w:date="2014-01-10T21:25:00Z">
            <w:rPr>
              <w:ins w:id="74" w:author="Backup" w:date="2014-01-10T21:25:00Z"/>
              <w:sz w:val="40"/>
              <w:szCs w:val="40"/>
              <w:lang w:val="es-PE"/>
            </w:rPr>
          </w:rPrChange>
        </w:rPr>
      </w:pPr>
      <w:ins w:id="75" w:author="Backup" w:date="2014-01-10T21:25:00Z">
        <w:r w:rsidRPr="00F21A54">
          <w:rPr>
            <w:sz w:val="28"/>
            <w:szCs w:val="28"/>
            <w:lang w:val="es-PE"/>
            <w:rPrChange w:id="76" w:author="Backup" w:date="2014-01-10T21:25:00Z">
              <w:rPr>
                <w:sz w:val="40"/>
                <w:szCs w:val="40"/>
                <w:lang w:val="es-PE"/>
              </w:rPr>
            </w:rPrChange>
          </w:rPr>
          <w:t xml:space="preserve">    @Pointcut("execution(* *(..))")</w:t>
        </w:r>
      </w:ins>
    </w:p>
    <w:p w:rsidR="00F21A54" w:rsidRPr="00F21A54" w:rsidRDefault="00F21A54" w:rsidP="00F21A54">
      <w:pPr>
        <w:jc w:val="both"/>
        <w:rPr>
          <w:ins w:id="77" w:author="Backup" w:date="2014-01-10T21:25:00Z"/>
          <w:sz w:val="28"/>
          <w:szCs w:val="28"/>
          <w:lang w:val="es-PE"/>
          <w:rPrChange w:id="78" w:author="Backup" w:date="2014-01-10T21:25:00Z">
            <w:rPr>
              <w:ins w:id="79" w:author="Backup" w:date="2014-01-10T21:25:00Z"/>
              <w:sz w:val="40"/>
              <w:szCs w:val="40"/>
              <w:lang w:val="es-PE"/>
            </w:rPr>
          </w:rPrChange>
        </w:rPr>
      </w:pPr>
      <w:ins w:id="80" w:author="Backup" w:date="2014-01-10T21:25:00Z">
        <w:r w:rsidRPr="00F21A54">
          <w:rPr>
            <w:sz w:val="28"/>
            <w:szCs w:val="28"/>
            <w:lang w:val="es-PE"/>
            <w:rPrChange w:id="81" w:author="Backup" w:date="2014-01-10T21:25:00Z">
              <w:rPr>
                <w:sz w:val="40"/>
                <w:szCs w:val="40"/>
                <w:lang w:val="es-PE"/>
              </w:rPr>
            </w:rPrChange>
          </w:rPr>
          <w:t xml:space="preserve">    public void trace() {</w:t>
        </w:r>
      </w:ins>
    </w:p>
    <w:p w:rsidR="00F21A54" w:rsidRPr="00F21A54" w:rsidRDefault="00F21A54" w:rsidP="00F21A54">
      <w:pPr>
        <w:jc w:val="both"/>
        <w:rPr>
          <w:ins w:id="82" w:author="Backup" w:date="2014-01-10T21:25:00Z"/>
          <w:sz w:val="28"/>
          <w:szCs w:val="28"/>
          <w:lang w:val="es-PE"/>
          <w:rPrChange w:id="83" w:author="Backup" w:date="2014-01-10T21:25:00Z">
            <w:rPr>
              <w:ins w:id="84" w:author="Backup" w:date="2014-01-10T21:25:00Z"/>
              <w:sz w:val="40"/>
              <w:szCs w:val="40"/>
              <w:lang w:val="es-PE"/>
            </w:rPr>
          </w:rPrChange>
        </w:rPr>
      </w:pPr>
      <w:ins w:id="85" w:author="Backup" w:date="2014-01-10T21:25:00Z">
        <w:r>
          <w:rPr>
            <w:sz w:val="28"/>
            <w:szCs w:val="28"/>
            <w:lang w:val="es-PE"/>
            <w:rPrChange w:id="86" w:author="Backup" w:date="2014-01-10T21:25:00Z">
              <w:rPr>
                <w:sz w:val="28"/>
                <w:szCs w:val="28"/>
                <w:lang w:val="es-PE"/>
              </w:rPr>
            </w:rPrChange>
          </w:rPr>
          <w:t xml:space="preserve">    }</w:t>
        </w:r>
      </w:ins>
    </w:p>
    <w:p w:rsidR="00F21A54" w:rsidRPr="00F21A54" w:rsidRDefault="00F21A54" w:rsidP="00F21A54">
      <w:pPr>
        <w:jc w:val="both"/>
        <w:rPr>
          <w:ins w:id="87" w:author="Backup" w:date="2014-01-10T21:25:00Z"/>
          <w:sz w:val="28"/>
          <w:szCs w:val="28"/>
          <w:lang w:val="es-PE"/>
          <w:rPrChange w:id="88" w:author="Backup" w:date="2014-01-10T21:25:00Z">
            <w:rPr>
              <w:ins w:id="89" w:author="Backup" w:date="2014-01-10T21:25:00Z"/>
              <w:sz w:val="40"/>
              <w:szCs w:val="40"/>
              <w:lang w:val="es-PE"/>
            </w:rPr>
          </w:rPrChange>
        </w:rPr>
      </w:pPr>
      <w:ins w:id="90" w:author="Backup" w:date="2014-01-10T21:25:00Z">
        <w:r w:rsidRPr="00F21A54">
          <w:rPr>
            <w:sz w:val="28"/>
            <w:szCs w:val="28"/>
            <w:lang w:val="es-PE"/>
            <w:rPrChange w:id="91" w:author="Backup" w:date="2014-01-10T21:25:00Z">
              <w:rPr>
                <w:sz w:val="40"/>
                <w:szCs w:val="40"/>
                <w:lang w:val="es-PE"/>
              </w:rPr>
            </w:rPrChange>
          </w:rPr>
          <w:t>}</w:t>
        </w:r>
      </w:ins>
    </w:p>
    <w:p w:rsidR="00F21A54" w:rsidRDefault="00F21A54" w:rsidP="00856F99">
      <w:pPr>
        <w:jc w:val="both"/>
        <w:rPr>
          <w:ins w:id="92" w:author="Backup" w:date="2014-01-10T21:24:00Z"/>
          <w:sz w:val="40"/>
          <w:szCs w:val="40"/>
          <w:lang w:val="es-PE"/>
        </w:rPr>
      </w:pPr>
    </w:p>
    <w:p w:rsidR="00F21A54" w:rsidRDefault="00F21A54" w:rsidP="00856F99">
      <w:pPr>
        <w:jc w:val="both"/>
        <w:rPr>
          <w:ins w:id="93" w:author="Backup" w:date="2014-01-10T21:24:00Z"/>
          <w:sz w:val="40"/>
          <w:szCs w:val="40"/>
          <w:lang w:val="es-PE"/>
        </w:rPr>
      </w:pPr>
      <w:ins w:id="94" w:author="Backup" w:date="2014-01-10T21:24:00Z">
        <w:r>
          <w:rPr>
            <w:sz w:val="40"/>
            <w:szCs w:val="40"/>
            <w:lang w:val="es-PE"/>
          </w:rPr>
          <w:t>2) Aspecto ejecutor</w:t>
        </w:r>
      </w:ins>
    </w:p>
    <w:p w:rsidR="00F21A54" w:rsidRDefault="00F21A54" w:rsidP="00856F99">
      <w:pPr>
        <w:jc w:val="both"/>
        <w:rPr>
          <w:ins w:id="95" w:author="Backup" w:date="2014-01-10T21:21:00Z"/>
          <w:sz w:val="40"/>
          <w:szCs w:val="40"/>
          <w:lang w:val="es-PE"/>
        </w:rPr>
      </w:pPr>
      <w:ins w:id="96" w:author="Backup" w:date="2014-01-10T21:24:00Z">
        <w:r>
          <w:rPr>
            <w:sz w:val="40"/>
            <w:szCs w:val="40"/>
            <w:lang w:val="es-PE"/>
          </w:rPr>
          <w:t>Define Advices o Bindings (@Before, @After, @Around) par aindicar en que momento se ejecuta el c</w:t>
        </w:r>
      </w:ins>
      <w:ins w:id="97" w:author="Backup" w:date="2014-01-10T21:25:00Z">
        <w:r>
          <w:rPr>
            <w:sz w:val="40"/>
            <w:szCs w:val="40"/>
            <w:lang w:val="es-PE"/>
          </w:rPr>
          <w:t>ódigo</w:t>
        </w:r>
      </w:ins>
    </w:p>
    <w:p w:rsidR="00F21A54" w:rsidRDefault="00F21A54" w:rsidP="00856F99">
      <w:pPr>
        <w:jc w:val="both"/>
        <w:rPr>
          <w:ins w:id="98" w:author="Backup" w:date="2014-01-10T21:25:00Z"/>
          <w:sz w:val="40"/>
          <w:szCs w:val="40"/>
          <w:lang w:val="es-PE"/>
        </w:rPr>
      </w:pPr>
    </w:p>
    <w:p w:rsidR="00F21A54" w:rsidRPr="00F21A54" w:rsidRDefault="00F21A54" w:rsidP="00F21A54">
      <w:pPr>
        <w:jc w:val="both"/>
        <w:rPr>
          <w:ins w:id="99" w:author="Backup" w:date="2014-01-10T21:25:00Z"/>
          <w:sz w:val="28"/>
          <w:szCs w:val="28"/>
          <w:lang w:val="es-PE"/>
          <w:rPrChange w:id="100" w:author="Backup" w:date="2014-01-10T21:25:00Z">
            <w:rPr>
              <w:ins w:id="101" w:author="Backup" w:date="2014-01-10T21:25:00Z"/>
              <w:sz w:val="40"/>
              <w:szCs w:val="40"/>
              <w:lang w:val="es-PE"/>
            </w:rPr>
          </w:rPrChange>
        </w:rPr>
      </w:pPr>
      <w:ins w:id="102" w:author="Backup" w:date="2014-01-10T21:25:00Z">
        <w:r w:rsidRPr="00F21A54">
          <w:rPr>
            <w:sz w:val="28"/>
            <w:szCs w:val="28"/>
            <w:lang w:val="es-PE"/>
            <w:rPrChange w:id="103" w:author="Backup" w:date="2014-01-10T21:25:00Z">
              <w:rPr>
                <w:sz w:val="40"/>
                <w:szCs w:val="40"/>
                <w:lang w:val="es-PE"/>
              </w:rPr>
            </w:rPrChange>
          </w:rPr>
          <w:t>@Aspect</w:t>
        </w:r>
      </w:ins>
    </w:p>
    <w:p w:rsidR="00F21A54" w:rsidRDefault="00F21A54" w:rsidP="00F21A54">
      <w:pPr>
        <w:jc w:val="both"/>
        <w:rPr>
          <w:ins w:id="104" w:author="Backup" w:date="2014-01-10T21:26:00Z"/>
          <w:sz w:val="28"/>
          <w:szCs w:val="28"/>
          <w:lang w:val="es-PE"/>
        </w:rPr>
      </w:pPr>
      <w:ins w:id="105" w:author="Backup" w:date="2014-01-10T21:25:00Z">
        <w:r>
          <w:rPr>
            <w:sz w:val="28"/>
            <w:szCs w:val="28"/>
            <w:lang w:val="es-PE"/>
            <w:rPrChange w:id="106" w:author="Backup" w:date="2014-01-10T21:25:00Z">
              <w:rPr>
                <w:sz w:val="28"/>
                <w:szCs w:val="28"/>
                <w:lang w:val="es-PE"/>
              </w:rPr>
            </w:rPrChange>
          </w:rPr>
          <w:t>public class LogAspectImpl {</w:t>
        </w:r>
      </w:ins>
    </w:p>
    <w:p w:rsidR="00F21A54" w:rsidRPr="00F21A54" w:rsidRDefault="00F21A54" w:rsidP="00F21A54">
      <w:pPr>
        <w:jc w:val="both"/>
        <w:rPr>
          <w:ins w:id="107" w:author="Backup" w:date="2014-01-10T21:25:00Z"/>
          <w:sz w:val="28"/>
          <w:szCs w:val="28"/>
          <w:lang w:val="es-PE"/>
          <w:rPrChange w:id="108" w:author="Backup" w:date="2014-01-10T21:25:00Z">
            <w:rPr>
              <w:ins w:id="109" w:author="Backup" w:date="2014-01-10T21:25:00Z"/>
              <w:sz w:val="40"/>
              <w:szCs w:val="40"/>
              <w:lang w:val="es-PE"/>
            </w:rPr>
          </w:rPrChange>
        </w:rPr>
      </w:pPr>
      <w:ins w:id="110" w:author="Backup" w:date="2014-01-10T21:25:00Z">
        <w:r w:rsidRPr="00F21A54">
          <w:rPr>
            <w:sz w:val="28"/>
            <w:szCs w:val="28"/>
            <w:lang w:val="es-PE"/>
            <w:rPrChange w:id="111" w:author="Backup" w:date="2014-01-10T21:25:00Z">
              <w:rPr>
                <w:sz w:val="40"/>
                <w:szCs w:val="40"/>
                <w:lang w:val="es-PE"/>
              </w:rPr>
            </w:rPrChange>
          </w:rPr>
          <w:t>@Before("pe.edu.cibertec.javaadv.mod4.asistencias.aspect.LogAspect.trace()")</w:t>
        </w:r>
      </w:ins>
    </w:p>
    <w:p w:rsidR="00F21A54" w:rsidRPr="00F21A54" w:rsidRDefault="00F21A54" w:rsidP="00F21A54">
      <w:pPr>
        <w:jc w:val="both"/>
        <w:rPr>
          <w:ins w:id="112" w:author="Backup" w:date="2014-01-10T21:25:00Z"/>
          <w:sz w:val="28"/>
          <w:szCs w:val="28"/>
          <w:lang w:val="es-PE"/>
          <w:rPrChange w:id="113" w:author="Backup" w:date="2014-01-10T21:25:00Z">
            <w:rPr>
              <w:ins w:id="114" w:author="Backup" w:date="2014-01-10T21:25:00Z"/>
              <w:sz w:val="40"/>
              <w:szCs w:val="40"/>
              <w:lang w:val="es-PE"/>
            </w:rPr>
          </w:rPrChange>
        </w:rPr>
      </w:pPr>
      <w:ins w:id="115" w:author="Backup" w:date="2014-01-10T21:25:00Z">
        <w:r w:rsidRPr="00F21A54">
          <w:rPr>
            <w:sz w:val="28"/>
            <w:szCs w:val="28"/>
            <w:lang w:val="es-PE"/>
            <w:rPrChange w:id="116" w:author="Backup" w:date="2014-01-10T21:25:00Z">
              <w:rPr>
                <w:sz w:val="40"/>
                <w:szCs w:val="40"/>
                <w:lang w:val="es-PE"/>
              </w:rPr>
            </w:rPrChange>
          </w:rPr>
          <w:t xml:space="preserve">    public void log() {</w:t>
        </w:r>
      </w:ins>
    </w:p>
    <w:p w:rsidR="00F21A54" w:rsidRPr="00F21A54" w:rsidRDefault="00F21A54" w:rsidP="00F21A54">
      <w:pPr>
        <w:jc w:val="both"/>
        <w:rPr>
          <w:ins w:id="117" w:author="Backup" w:date="2014-01-10T21:25:00Z"/>
          <w:sz w:val="28"/>
          <w:szCs w:val="28"/>
          <w:lang w:val="es-PE"/>
          <w:rPrChange w:id="118" w:author="Backup" w:date="2014-01-10T21:25:00Z">
            <w:rPr>
              <w:ins w:id="119" w:author="Backup" w:date="2014-01-10T21:25:00Z"/>
              <w:sz w:val="40"/>
              <w:szCs w:val="40"/>
              <w:lang w:val="es-PE"/>
            </w:rPr>
          </w:rPrChange>
        </w:rPr>
      </w:pPr>
      <w:ins w:id="120" w:author="Backup" w:date="2014-01-10T21:25:00Z">
        <w:r w:rsidRPr="00F21A54">
          <w:rPr>
            <w:sz w:val="28"/>
            <w:szCs w:val="28"/>
            <w:lang w:val="es-PE"/>
            <w:rPrChange w:id="121" w:author="Backup" w:date="2014-01-10T21:25:00Z">
              <w:rPr>
                <w:sz w:val="40"/>
                <w:szCs w:val="40"/>
                <w:lang w:val="es-PE"/>
              </w:rPr>
            </w:rPrChange>
          </w:rPr>
          <w:t xml:space="preserve">        System.out.println("Hola desde los aspectos :3");</w:t>
        </w:r>
      </w:ins>
    </w:p>
    <w:p w:rsidR="00F21A54" w:rsidRPr="00F21A54" w:rsidRDefault="00F21A54" w:rsidP="00F21A54">
      <w:pPr>
        <w:jc w:val="both"/>
        <w:rPr>
          <w:ins w:id="122" w:author="Backup" w:date="2014-01-10T21:25:00Z"/>
          <w:sz w:val="28"/>
          <w:szCs w:val="28"/>
          <w:lang w:val="es-PE"/>
          <w:rPrChange w:id="123" w:author="Backup" w:date="2014-01-10T21:25:00Z">
            <w:rPr>
              <w:ins w:id="124" w:author="Backup" w:date="2014-01-10T21:25:00Z"/>
              <w:sz w:val="40"/>
              <w:szCs w:val="40"/>
              <w:lang w:val="es-PE"/>
            </w:rPr>
          </w:rPrChange>
        </w:rPr>
      </w:pPr>
      <w:ins w:id="125" w:author="Backup" w:date="2014-01-10T21:25:00Z">
        <w:r>
          <w:rPr>
            <w:sz w:val="28"/>
            <w:szCs w:val="28"/>
            <w:lang w:val="es-PE"/>
            <w:rPrChange w:id="126" w:author="Backup" w:date="2014-01-10T21:25:00Z">
              <w:rPr>
                <w:sz w:val="28"/>
                <w:szCs w:val="28"/>
                <w:lang w:val="es-PE"/>
              </w:rPr>
            </w:rPrChange>
          </w:rPr>
          <w:t xml:space="preserve">    }</w:t>
        </w:r>
      </w:ins>
    </w:p>
    <w:p w:rsidR="00F21A54" w:rsidRPr="00F21A54" w:rsidRDefault="00F21A54" w:rsidP="00F21A54">
      <w:pPr>
        <w:jc w:val="both"/>
        <w:rPr>
          <w:ins w:id="127" w:author="Backup" w:date="2014-01-10T21:20:00Z"/>
          <w:sz w:val="28"/>
          <w:szCs w:val="28"/>
          <w:lang w:val="es-PE"/>
          <w:rPrChange w:id="128" w:author="Backup" w:date="2014-01-10T21:25:00Z">
            <w:rPr>
              <w:ins w:id="129" w:author="Backup" w:date="2014-01-10T21:20:00Z"/>
              <w:sz w:val="40"/>
              <w:szCs w:val="40"/>
              <w:lang w:val="es-PE"/>
            </w:rPr>
          </w:rPrChange>
        </w:rPr>
      </w:pPr>
      <w:ins w:id="130" w:author="Backup" w:date="2014-01-10T21:25:00Z">
        <w:r w:rsidRPr="00F21A54">
          <w:rPr>
            <w:sz w:val="28"/>
            <w:szCs w:val="28"/>
            <w:lang w:val="es-PE"/>
            <w:rPrChange w:id="131" w:author="Backup" w:date="2014-01-10T21:25:00Z">
              <w:rPr>
                <w:sz w:val="40"/>
                <w:szCs w:val="40"/>
                <w:lang w:val="es-PE"/>
              </w:rPr>
            </w:rPrChange>
          </w:rPr>
          <w:t>}</w:t>
        </w:r>
      </w:ins>
    </w:p>
    <w:p w:rsidR="00F21A54" w:rsidRDefault="00F21A54" w:rsidP="00856F99">
      <w:pPr>
        <w:jc w:val="both"/>
        <w:rPr>
          <w:ins w:id="132" w:author="Backup" w:date="2014-01-10T21:26:00Z"/>
          <w:sz w:val="40"/>
          <w:szCs w:val="40"/>
          <w:lang w:val="es-PE"/>
        </w:rPr>
      </w:pPr>
    </w:p>
    <w:p w:rsidR="00F21A54" w:rsidRDefault="00F21A54" w:rsidP="00F21A54">
      <w:pPr>
        <w:rPr>
          <w:ins w:id="133" w:author="Backup" w:date="2014-01-10T21:27:00Z"/>
          <w:sz w:val="40"/>
          <w:szCs w:val="40"/>
          <w:lang w:val="es-PE"/>
        </w:rPr>
      </w:pPr>
      <w:ins w:id="134" w:author="Backup" w:date="2014-01-10T21:26:00Z">
        <w:r>
          <w:rPr>
            <w:sz w:val="40"/>
            <w:szCs w:val="40"/>
            <w:lang w:val="es-PE"/>
          </w:rPr>
          <w:t xml:space="preserve">En Spring todo aspecto es un Spring Bean y tiene que estar declarado en </w:t>
        </w:r>
      </w:ins>
      <w:ins w:id="135" w:author="Backup" w:date="2014-01-10T21:27:00Z">
        <w:r w:rsidRPr="00F21A54">
          <w:rPr>
            <w:sz w:val="40"/>
            <w:szCs w:val="40"/>
            <w:lang w:val="es-PE"/>
          </w:rPr>
          <w:t>applicationContext.xml</w:t>
        </w:r>
      </w:ins>
    </w:p>
    <w:p w:rsidR="00F21A54" w:rsidRDefault="00F21A54" w:rsidP="00856F99">
      <w:pPr>
        <w:jc w:val="both"/>
        <w:rPr>
          <w:ins w:id="136" w:author="Backup" w:date="2014-01-10T21:27:00Z"/>
          <w:sz w:val="40"/>
          <w:szCs w:val="40"/>
          <w:lang w:val="es-PE"/>
        </w:rPr>
      </w:pPr>
    </w:p>
    <w:p w:rsidR="00F21A54" w:rsidRPr="00F21A54" w:rsidRDefault="00F21A54" w:rsidP="00F21A54">
      <w:pPr>
        <w:jc w:val="both"/>
        <w:rPr>
          <w:ins w:id="137" w:author="Backup" w:date="2014-01-10T21:27:00Z"/>
          <w:sz w:val="28"/>
          <w:szCs w:val="28"/>
          <w:rPrChange w:id="138" w:author="Backup" w:date="2014-01-10T22:22:00Z">
            <w:rPr>
              <w:ins w:id="139" w:author="Backup" w:date="2014-01-10T21:27:00Z"/>
              <w:sz w:val="40"/>
              <w:szCs w:val="40"/>
              <w:lang w:val="es-PE"/>
            </w:rPr>
          </w:rPrChange>
        </w:rPr>
      </w:pPr>
      <w:ins w:id="140" w:author="Backup" w:date="2014-01-10T21:27:00Z">
        <w:r w:rsidRPr="00F21A54">
          <w:rPr>
            <w:sz w:val="28"/>
            <w:szCs w:val="28"/>
            <w:lang w:val="es-PE"/>
            <w:rPrChange w:id="141" w:author="Backup" w:date="2014-01-10T21:27:00Z">
              <w:rPr>
                <w:sz w:val="40"/>
                <w:szCs w:val="40"/>
                <w:lang w:val="es-PE"/>
              </w:rPr>
            </w:rPrChange>
          </w:rPr>
          <w:t xml:space="preserve">    </w:t>
        </w:r>
        <w:r w:rsidRPr="00F21A54">
          <w:rPr>
            <w:sz w:val="28"/>
            <w:szCs w:val="28"/>
            <w:rPrChange w:id="142" w:author="Backup" w:date="2014-01-10T22:22:00Z">
              <w:rPr>
                <w:sz w:val="40"/>
                <w:szCs w:val="40"/>
                <w:lang w:val="es-PE"/>
              </w:rPr>
            </w:rPrChange>
          </w:rPr>
          <w:t>&lt;bean</w:t>
        </w:r>
      </w:ins>
    </w:p>
    <w:p w:rsidR="00F21A54" w:rsidRPr="00F21A54" w:rsidRDefault="00F21A54" w:rsidP="00F21A54">
      <w:pPr>
        <w:jc w:val="both"/>
        <w:rPr>
          <w:ins w:id="143" w:author="Backup" w:date="2014-01-10T21:27:00Z"/>
          <w:sz w:val="28"/>
          <w:szCs w:val="28"/>
          <w:rPrChange w:id="144" w:author="Backup" w:date="2014-01-10T22:22:00Z">
            <w:rPr>
              <w:ins w:id="145" w:author="Backup" w:date="2014-01-10T21:27:00Z"/>
              <w:sz w:val="40"/>
              <w:szCs w:val="40"/>
              <w:lang w:val="es-PE"/>
            </w:rPr>
          </w:rPrChange>
        </w:rPr>
      </w:pPr>
      <w:ins w:id="146" w:author="Backup" w:date="2014-01-10T21:27:00Z">
        <w:r w:rsidRPr="00F21A54">
          <w:rPr>
            <w:sz w:val="28"/>
            <w:szCs w:val="28"/>
            <w:rPrChange w:id="147" w:author="Backup" w:date="2014-01-10T22:22:00Z">
              <w:rPr>
                <w:sz w:val="40"/>
                <w:szCs w:val="40"/>
                <w:lang w:val="es-PE"/>
              </w:rPr>
            </w:rPrChange>
          </w:rPr>
          <w:t xml:space="preserve">        id="logAspect"</w:t>
        </w:r>
      </w:ins>
    </w:p>
    <w:p w:rsidR="00F21A54" w:rsidRPr="00F21A54" w:rsidRDefault="00F21A54" w:rsidP="00F21A54">
      <w:pPr>
        <w:jc w:val="both"/>
        <w:rPr>
          <w:ins w:id="148" w:author="Backup" w:date="2014-01-10T21:27:00Z"/>
          <w:sz w:val="28"/>
          <w:szCs w:val="28"/>
          <w:rPrChange w:id="149" w:author="Backup" w:date="2014-01-10T22:22:00Z">
            <w:rPr>
              <w:ins w:id="150" w:author="Backup" w:date="2014-01-10T21:27:00Z"/>
              <w:sz w:val="40"/>
              <w:szCs w:val="40"/>
              <w:lang w:val="es-PE"/>
            </w:rPr>
          </w:rPrChange>
        </w:rPr>
      </w:pPr>
      <w:ins w:id="151" w:author="Backup" w:date="2014-01-10T21:27:00Z">
        <w:r w:rsidRPr="00F21A54">
          <w:rPr>
            <w:sz w:val="28"/>
            <w:szCs w:val="28"/>
            <w:rPrChange w:id="152" w:author="Backup" w:date="2014-01-10T22:22:00Z">
              <w:rPr>
                <w:sz w:val="40"/>
                <w:szCs w:val="40"/>
                <w:lang w:val="es-PE"/>
              </w:rPr>
            </w:rPrChange>
          </w:rPr>
          <w:t xml:space="preserve">        class="pe.edu.cibertec.javaadv.mod4.asistencias.aspect.LogAspect"&gt;</w:t>
        </w:r>
      </w:ins>
    </w:p>
    <w:p w:rsidR="00F21A54" w:rsidRPr="00F21A54" w:rsidRDefault="00F21A54" w:rsidP="00F21A54">
      <w:pPr>
        <w:jc w:val="both"/>
        <w:rPr>
          <w:ins w:id="153" w:author="Backup" w:date="2014-01-10T21:27:00Z"/>
          <w:sz w:val="28"/>
          <w:szCs w:val="28"/>
          <w:lang w:val="es-PE"/>
          <w:rPrChange w:id="154" w:author="Backup" w:date="2014-01-10T21:27:00Z">
            <w:rPr>
              <w:ins w:id="155" w:author="Backup" w:date="2014-01-10T21:27:00Z"/>
              <w:sz w:val="40"/>
              <w:szCs w:val="40"/>
              <w:lang w:val="es-PE"/>
            </w:rPr>
          </w:rPrChange>
        </w:rPr>
      </w:pPr>
      <w:ins w:id="156" w:author="Backup" w:date="2014-01-10T21:27:00Z">
        <w:r w:rsidRPr="00F21A54">
          <w:rPr>
            <w:sz w:val="28"/>
            <w:szCs w:val="28"/>
            <w:rPrChange w:id="157" w:author="Backup" w:date="2014-01-10T22:22:00Z">
              <w:rPr>
                <w:sz w:val="40"/>
                <w:szCs w:val="40"/>
                <w:lang w:val="es-PE"/>
              </w:rPr>
            </w:rPrChange>
          </w:rPr>
          <w:t xml:space="preserve">    </w:t>
        </w:r>
        <w:r w:rsidRPr="00F21A54">
          <w:rPr>
            <w:sz w:val="28"/>
            <w:szCs w:val="28"/>
            <w:lang w:val="es-PE"/>
            <w:rPrChange w:id="158" w:author="Backup" w:date="2014-01-10T21:27:00Z">
              <w:rPr>
                <w:sz w:val="40"/>
                <w:szCs w:val="40"/>
                <w:lang w:val="es-PE"/>
              </w:rPr>
            </w:rPrChange>
          </w:rPr>
          <w:t>&lt;/bean&gt;</w:t>
        </w:r>
      </w:ins>
    </w:p>
    <w:p w:rsidR="00F21A54" w:rsidRPr="00F21A54" w:rsidRDefault="00F21A54" w:rsidP="00F21A54">
      <w:pPr>
        <w:jc w:val="both"/>
        <w:rPr>
          <w:ins w:id="159" w:author="Backup" w:date="2014-01-10T21:27:00Z"/>
          <w:sz w:val="28"/>
          <w:szCs w:val="28"/>
          <w:lang w:val="es-PE"/>
          <w:rPrChange w:id="160" w:author="Backup" w:date="2014-01-10T21:27:00Z">
            <w:rPr>
              <w:ins w:id="161" w:author="Backup" w:date="2014-01-10T21:27:00Z"/>
              <w:sz w:val="40"/>
              <w:szCs w:val="40"/>
              <w:lang w:val="es-PE"/>
            </w:rPr>
          </w:rPrChange>
        </w:rPr>
      </w:pPr>
      <w:ins w:id="162" w:author="Backup" w:date="2014-01-10T21:27:00Z">
        <w:r w:rsidRPr="00F21A54">
          <w:rPr>
            <w:sz w:val="28"/>
            <w:szCs w:val="28"/>
            <w:lang w:val="es-PE"/>
            <w:rPrChange w:id="163" w:author="Backup" w:date="2014-01-10T21:27:00Z">
              <w:rPr>
                <w:sz w:val="40"/>
                <w:szCs w:val="40"/>
                <w:lang w:val="es-PE"/>
              </w:rPr>
            </w:rPrChange>
          </w:rPr>
          <w:t xml:space="preserve">    &lt;bean</w:t>
        </w:r>
      </w:ins>
    </w:p>
    <w:p w:rsidR="00F21A54" w:rsidRPr="00F21A54" w:rsidRDefault="00F21A54" w:rsidP="00F21A54">
      <w:pPr>
        <w:jc w:val="both"/>
        <w:rPr>
          <w:ins w:id="164" w:author="Backup" w:date="2014-01-10T21:27:00Z"/>
          <w:sz w:val="28"/>
          <w:szCs w:val="28"/>
          <w:lang w:val="es-PE"/>
          <w:rPrChange w:id="165" w:author="Backup" w:date="2014-01-10T21:27:00Z">
            <w:rPr>
              <w:ins w:id="166" w:author="Backup" w:date="2014-01-10T21:27:00Z"/>
              <w:sz w:val="40"/>
              <w:szCs w:val="40"/>
              <w:lang w:val="es-PE"/>
            </w:rPr>
          </w:rPrChange>
        </w:rPr>
      </w:pPr>
      <w:ins w:id="167" w:author="Backup" w:date="2014-01-10T21:27:00Z">
        <w:r w:rsidRPr="00F21A54">
          <w:rPr>
            <w:sz w:val="28"/>
            <w:szCs w:val="28"/>
            <w:lang w:val="es-PE"/>
            <w:rPrChange w:id="168" w:author="Backup" w:date="2014-01-10T21:27:00Z">
              <w:rPr>
                <w:sz w:val="40"/>
                <w:szCs w:val="40"/>
                <w:lang w:val="es-PE"/>
              </w:rPr>
            </w:rPrChange>
          </w:rPr>
          <w:t xml:space="preserve">        id="logAspectImpl"</w:t>
        </w:r>
      </w:ins>
    </w:p>
    <w:p w:rsidR="00F21A54" w:rsidRPr="00F21A54" w:rsidRDefault="00F21A54" w:rsidP="00F21A54">
      <w:pPr>
        <w:jc w:val="both"/>
        <w:rPr>
          <w:ins w:id="169" w:author="Backup" w:date="2014-01-10T21:27:00Z"/>
          <w:sz w:val="28"/>
          <w:szCs w:val="28"/>
          <w:lang w:val="es-PE"/>
          <w:rPrChange w:id="170" w:author="Backup" w:date="2014-01-10T21:27:00Z">
            <w:rPr>
              <w:ins w:id="171" w:author="Backup" w:date="2014-01-10T21:27:00Z"/>
              <w:sz w:val="40"/>
              <w:szCs w:val="40"/>
              <w:lang w:val="es-PE"/>
            </w:rPr>
          </w:rPrChange>
        </w:rPr>
      </w:pPr>
      <w:ins w:id="172" w:author="Backup" w:date="2014-01-10T21:27:00Z">
        <w:r w:rsidRPr="00F21A54">
          <w:rPr>
            <w:sz w:val="28"/>
            <w:szCs w:val="28"/>
            <w:lang w:val="es-PE"/>
            <w:rPrChange w:id="173" w:author="Backup" w:date="2014-01-10T21:27:00Z">
              <w:rPr>
                <w:sz w:val="40"/>
                <w:szCs w:val="40"/>
                <w:lang w:val="es-PE"/>
              </w:rPr>
            </w:rPrChange>
          </w:rPr>
          <w:t xml:space="preserve">        class="pe.edu.cibertec.javaadv.mod4.asistencias.aspect.LogAspectImpl"&gt;</w:t>
        </w:r>
      </w:ins>
    </w:p>
    <w:p w:rsidR="00F21A54" w:rsidRPr="00F21A54" w:rsidRDefault="00F21A54" w:rsidP="00F21A54">
      <w:pPr>
        <w:jc w:val="both"/>
        <w:rPr>
          <w:sz w:val="28"/>
          <w:szCs w:val="28"/>
          <w:lang w:val="es-PE"/>
          <w:rPrChange w:id="174" w:author="Backup" w:date="2014-01-10T21:27:00Z">
            <w:rPr>
              <w:sz w:val="20"/>
              <w:szCs w:val="20"/>
              <w:lang w:val="es-PE"/>
            </w:rPr>
          </w:rPrChange>
        </w:rPr>
      </w:pPr>
      <w:ins w:id="175" w:author="Backup" w:date="2014-01-10T21:27:00Z">
        <w:r w:rsidRPr="00F21A54">
          <w:rPr>
            <w:sz w:val="28"/>
            <w:szCs w:val="28"/>
            <w:lang w:val="es-PE"/>
            <w:rPrChange w:id="176" w:author="Backup" w:date="2014-01-10T21:27:00Z">
              <w:rPr>
                <w:sz w:val="40"/>
                <w:szCs w:val="40"/>
                <w:lang w:val="es-PE"/>
              </w:rPr>
            </w:rPrChange>
          </w:rPr>
          <w:t xml:space="preserve">    &lt;/bean&gt;</w:t>
        </w:r>
      </w:ins>
    </w:p>
    <w:p w:rsidR="005F4B24" w:rsidRPr="00E02033" w:rsidRDefault="005F4B24" w:rsidP="00E02033">
      <w:pPr>
        <w:ind w:left="720"/>
        <w:jc w:val="both"/>
        <w:rPr>
          <w:sz w:val="20"/>
          <w:szCs w:val="20"/>
          <w:lang w:val="es-PE"/>
        </w:rPr>
      </w:pPr>
    </w:p>
    <w:sectPr w:rsidR="005F4B24" w:rsidRPr="00E02033" w:rsidSect="00E02033">
      <w:pgSz w:w="11907" w:h="16839" w:code="9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20121"/>
    <w:multiLevelType w:val="hybridMultilevel"/>
    <w:tmpl w:val="DD84C6D0"/>
    <w:lvl w:ilvl="0" w:tplc="AE84A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C61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44D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88F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CAF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5AB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427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D27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D2D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F7733DE"/>
    <w:multiLevelType w:val="hybridMultilevel"/>
    <w:tmpl w:val="17568E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 w:tplc="0C0A0005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070"/>
        </w:tabs>
        <w:ind w:left="207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isplayBackgroundShape/>
  <w:revisionView w:markup="0"/>
  <w:trackRevisions/>
  <w:defaultTabStop w:val="720"/>
  <w:hyphenationZone w:val="425"/>
  <w:characterSpacingControl w:val="doNotCompress"/>
  <w:compat>
    <w:useFELayout/>
  </w:compat>
  <w:rsids>
    <w:rsidRoot w:val="00FB23E8"/>
    <w:rsid w:val="0013035C"/>
    <w:rsid w:val="00202DE8"/>
    <w:rsid w:val="00316161"/>
    <w:rsid w:val="004856F3"/>
    <w:rsid w:val="005F4B24"/>
    <w:rsid w:val="007E50F8"/>
    <w:rsid w:val="00856F99"/>
    <w:rsid w:val="00E02033"/>
    <w:rsid w:val="00E80BED"/>
    <w:rsid w:val="00F21A54"/>
    <w:rsid w:val="00FB2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21A54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13035C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rsid w:val="0013035C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rsid w:val="0013035C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link w:val="Ttulo4Car"/>
    <w:qFormat/>
    <w:rsid w:val="0013035C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rsid w:val="0013035C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rsid w:val="0013035C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13035C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13035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customStyle="1" w:styleId="Ttulo4Car">
    <w:name w:val="Título 4 Car"/>
    <w:link w:val="Ttulo4"/>
    <w:rsid w:val="007E50F8"/>
    <w:rPr>
      <w:rFonts w:ascii="Arial" w:eastAsia="Arial" w:hAnsi="Arial" w:cs="Arial"/>
      <w:i/>
      <w:color w:val="66666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4B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B24"/>
    <w:rPr>
      <w:rFonts w:ascii="Tahoma" w:eastAsia="Arial" w:hAnsi="Tahoma" w:cs="Tahoma"/>
      <w:color w:val="000000"/>
      <w:sz w:val="16"/>
      <w:szCs w:val="16"/>
    </w:rPr>
  </w:style>
  <w:style w:type="paragraph" w:customStyle="1" w:styleId="Vineta2">
    <w:name w:val="Vineta 2"/>
    <w:basedOn w:val="Normal"/>
    <w:rsid w:val="00E02033"/>
    <w:pPr>
      <w:tabs>
        <w:tab w:val="left" w:pos="43"/>
      </w:tabs>
      <w:spacing w:line="240" w:lineRule="auto"/>
    </w:pPr>
    <w:rPr>
      <w:rFonts w:ascii="Garamond" w:eastAsia="Times New Roman" w:hAnsi="Garamond" w:cs="Times New Roman"/>
      <w:color w:val="auto"/>
      <w:sz w:val="24"/>
      <w:szCs w:val="24"/>
      <w:lang w:val="es-ES_tradnl" w:eastAsia="es-ES"/>
    </w:rPr>
  </w:style>
  <w:style w:type="paragraph" w:styleId="Revisin">
    <w:name w:val="Revision"/>
    <w:hidden/>
    <w:uiPriority w:val="99"/>
    <w:semiHidden/>
    <w:rsid w:val="00E02033"/>
    <w:pPr>
      <w:spacing w:after="0" w:line="240" w:lineRule="auto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link w:val="Ttulo4Car"/>
    <w:qFormat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customStyle="1" w:styleId="Ttulo4Car">
    <w:name w:val="Título 4 Car"/>
    <w:link w:val="Ttulo4"/>
    <w:rsid w:val="007E50F8"/>
    <w:rPr>
      <w:rFonts w:ascii="Arial" w:eastAsia="Arial" w:hAnsi="Arial" w:cs="Arial"/>
      <w:i/>
      <w:color w:val="66666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4B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B24"/>
    <w:rPr>
      <w:rFonts w:ascii="Tahoma" w:eastAsia="Arial" w:hAnsi="Tahoma" w:cs="Tahoma"/>
      <w:color w:val="000000"/>
      <w:sz w:val="16"/>
      <w:szCs w:val="16"/>
    </w:rPr>
  </w:style>
  <w:style w:type="paragraph" w:customStyle="1" w:styleId="Vineta2">
    <w:name w:val="Vineta 2"/>
    <w:basedOn w:val="Normal"/>
    <w:rsid w:val="00E02033"/>
    <w:pPr>
      <w:tabs>
        <w:tab w:val="left" w:pos="43"/>
      </w:tabs>
      <w:spacing w:line="240" w:lineRule="auto"/>
    </w:pPr>
    <w:rPr>
      <w:rFonts w:ascii="Garamond" w:eastAsia="Times New Roman" w:hAnsi="Garamond" w:cs="Times New Roman"/>
      <w:color w:val="auto"/>
      <w:sz w:val="24"/>
      <w:szCs w:val="24"/>
      <w:lang w:val="es-ES_tradnl" w:eastAsia="es-ES"/>
    </w:rPr>
  </w:style>
  <w:style w:type="paragraph" w:styleId="Revisin">
    <w:name w:val="Revision"/>
    <w:hidden/>
    <w:uiPriority w:val="99"/>
    <w:semiHidden/>
    <w:rsid w:val="00E02033"/>
    <w:pPr>
      <w:spacing w:after="0" w:line="240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290</Words>
  <Characters>1599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>Laboratorio 2.1.docx</vt:lpstr>
      <vt:lpstr>Laboratorio 2.1.docx</vt:lpstr>
      <vt:lpstr>Dirección de Extensión Profesional</vt:lpstr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2.1.docx</dc:title>
  <dc:creator>Elizabeth Bustamante Echevarria</dc:creator>
  <cp:lastModifiedBy>Backup</cp:lastModifiedBy>
  <cp:revision>3</cp:revision>
  <dcterms:created xsi:type="dcterms:W3CDTF">2013-02-26T20:49:00Z</dcterms:created>
  <dcterms:modified xsi:type="dcterms:W3CDTF">2014-01-11T03:22:00Z</dcterms:modified>
</cp:coreProperties>
</file>